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48EC" w14:textId="2EF3CC6C" w:rsidR="00123C2F" w:rsidRPr="00F1126D" w:rsidRDefault="00123C2F">
      <w:pPr>
        <w:rPr>
          <w:b/>
          <w:bCs/>
          <w:sz w:val="28"/>
          <w:szCs w:val="28"/>
          <w:u w:val="single"/>
          <w:lang w:val="en-GB"/>
        </w:rPr>
      </w:pPr>
      <w:r w:rsidRPr="00F1126D">
        <w:rPr>
          <w:b/>
          <w:bCs/>
          <w:sz w:val="28"/>
          <w:szCs w:val="28"/>
          <w:u w:val="single"/>
          <w:lang w:val="en-GB"/>
        </w:rPr>
        <w:t xml:space="preserve">Chapter 1 </w:t>
      </w:r>
      <w:commentRangeStart w:id="0"/>
      <w:r w:rsidR="00871D8D" w:rsidRPr="00F1126D">
        <w:rPr>
          <w:b/>
          <w:bCs/>
          <w:sz w:val="28"/>
          <w:szCs w:val="28"/>
          <w:u w:val="single"/>
          <w:lang w:val="en-GB"/>
        </w:rPr>
        <w:t>outline</w:t>
      </w:r>
      <w:commentRangeEnd w:id="0"/>
      <w:r w:rsidR="002F09A5">
        <w:rPr>
          <w:rStyle w:val="CommentReference"/>
        </w:rPr>
        <w:commentReference w:id="0"/>
      </w:r>
    </w:p>
    <w:p w14:paraId="3354D91F" w14:textId="138D89EE" w:rsidR="00123C2F" w:rsidRPr="00F1126D" w:rsidRDefault="00123C2F" w:rsidP="00123C2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F1126D">
        <w:rPr>
          <w:b/>
          <w:bCs/>
          <w:lang w:val="en-GB"/>
        </w:rPr>
        <w:t>Intro</w:t>
      </w:r>
    </w:p>
    <w:p w14:paraId="37F12722" w14:textId="6CD8913B" w:rsidR="00123C2F" w:rsidRDefault="00123C2F" w:rsidP="00123C2F">
      <w:pPr>
        <w:pStyle w:val="ListParagraph"/>
        <w:numPr>
          <w:ilvl w:val="1"/>
          <w:numId w:val="1"/>
        </w:numPr>
        <w:rPr>
          <w:lang w:val="en-GB"/>
        </w:rPr>
      </w:pPr>
      <w:r w:rsidRPr="00123C2F">
        <w:rPr>
          <w:lang w:val="en-GB"/>
        </w:rPr>
        <w:t xml:space="preserve">Brief </w:t>
      </w:r>
      <w:r>
        <w:rPr>
          <w:lang w:val="en-GB"/>
        </w:rPr>
        <w:t xml:space="preserve">background on </w:t>
      </w:r>
      <w:proofErr w:type="spellStart"/>
      <w:r>
        <w:rPr>
          <w:lang w:val="en-GB"/>
        </w:rPr>
        <w:t>spillover</w:t>
      </w:r>
      <w:proofErr w:type="spellEnd"/>
      <w:r>
        <w:rPr>
          <w:lang w:val="en-GB"/>
        </w:rPr>
        <w:t xml:space="preserve"> </w:t>
      </w:r>
    </w:p>
    <w:p w14:paraId="10EB50F0" w14:textId="77777777" w:rsidR="00123C2F" w:rsidRDefault="00123C2F" w:rsidP="00123C2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Multifactorial, major work on intrinsic and extrinsic drivers</w:t>
      </w:r>
    </w:p>
    <w:p w14:paraId="305DCA07" w14:textId="69919418" w:rsidR="00123C2F" w:rsidRPr="00123C2F" w:rsidRDefault="00123C2F" w:rsidP="00123C2F">
      <w:pPr>
        <w:pStyle w:val="ListParagraph"/>
        <w:numPr>
          <w:ilvl w:val="1"/>
          <w:numId w:val="1"/>
        </w:numPr>
        <w:rPr>
          <w:lang w:val="en-GB"/>
        </w:rPr>
      </w:pPr>
      <w:r w:rsidRPr="00123C2F">
        <w:rPr>
          <w:lang w:val="en-GB"/>
        </w:rPr>
        <w:t>Discuss interactions between host and virus as pathogenesis</w:t>
      </w:r>
    </w:p>
    <w:p w14:paraId="133F7494" w14:textId="5A9E5697" w:rsidR="00123C2F" w:rsidRDefault="00123C2F" w:rsidP="00123C2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Use flu as example of </w:t>
      </w:r>
      <w:r w:rsidR="00871D8D">
        <w:rPr>
          <w:lang w:val="en-GB"/>
        </w:rPr>
        <w:t>pathogenesis</w:t>
      </w:r>
      <w:r>
        <w:rPr>
          <w:lang w:val="en-GB"/>
        </w:rPr>
        <w:t xml:space="preserve"> playing a role in </w:t>
      </w:r>
      <w:proofErr w:type="spellStart"/>
      <w:r>
        <w:rPr>
          <w:lang w:val="en-GB"/>
        </w:rPr>
        <w:t>spillover</w:t>
      </w:r>
      <w:proofErr w:type="spellEnd"/>
    </w:p>
    <w:p w14:paraId="1C0196F3" w14:textId="49BCBEB3" w:rsidR="00123C2F" w:rsidRDefault="00123C2F" w:rsidP="00180A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Come back to specific aspects of pathogenesis I think are important; cellular receptor, cell tropism, receptor distribution, </w:t>
      </w:r>
      <w:r w:rsidR="00180ACD">
        <w:rPr>
          <w:lang w:val="en-GB"/>
        </w:rPr>
        <w:t>within host spread mechanisms</w:t>
      </w:r>
    </w:p>
    <w:p w14:paraId="68ECAC1F" w14:textId="152ADBC5" w:rsidR="002F09A5" w:rsidRPr="00123C2F" w:rsidRDefault="002F09A5" w:rsidP="00180A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Study objective-  hypotheses </w:t>
      </w:r>
      <w:r w:rsidR="0098196E">
        <w:rPr>
          <w:lang w:val="en-GB"/>
        </w:rPr>
        <w:t>(this guides analysis)</w:t>
      </w:r>
    </w:p>
    <w:p w14:paraId="4ABFDDDC" w14:textId="7D4B430A" w:rsidR="00123C2F" w:rsidRPr="00F1126D" w:rsidRDefault="00123C2F" w:rsidP="00123C2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F1126D">
        <w:rPr>
          <w:b/>
          <w:bCs/>
          <w:lang w:val="en-GB"/>
        </w:rPr>
        <w:t>Methods</w:t>
      </w:r>
    </w:p>
    <w:p w14:paraId="4B57C959" w14:textId="14251B42" w:rsidR="00180ACD" w:rsidRDefault="00180ACD" w:rsidP="00180ACD">
      <w:pPr>
        <w:pStyle w:val="ListParagraph"/>
        <w:numPr>
          <w:ilvl w:val="1"/>
          <w:numId w:val="1"/>
        </w:numPr>
        <w:rPr>
          <w:lang w:val="en-GB"/>
        </w:rPr>
      </w:pPr>
      <w:commentRangeStart w:id="1"/>
      <w:r>
        <w:rPr>
          <w:lang w:val="en-GB"/>
        </w:rPr>
        <w:t>Literature search with terms</w:t>
      </w:r>
      <w:commentRangeEnd w:id="1"/>
      <w:r w:rsidR="002F09A5">
        <w:rPr>
          <w:rStyle w:val="CommentReference"/>
        </w:rPr>
        <w:commentReference w:id="1"/>
      </w:r>
    </w:p>
    <w:p w14:paraId="6E937E6D" w14:textId="29D2B0A9" w:rsidR="00180ACD" w:rsidRDefault="00180ACD" w:rsidP="00180ACD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Metagear</w:t>
      </w:r>
      <w:proofErr w:type="spellEnd"/>
      <w:r>
        <w:rPr>
          <w:lang w:val="en-GB"/>
        </w:rPr>
        <w:t xml:space="preserve"> to screen</w:t>
      </w:r>
    </w:p>
    <w:p w14:paraId="12D004E3" w14:textId="5E2F9046" w:rsidR="00180ACD" w:rsidRDefault="00180ACD" w:rsidP="00180AC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Exclusion/inclusion criteria</w:t>
      </w:r>
    </w:p>
    <w:p w14:paraId="61BEC4A4" w14:textId="41C9AB9B" w:rsidR="00180ACD" w:rsidRDefault="00180ACD" w:rsidP="00180A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Data cleaning wrangling</w:t>
      </w:r>
    </w:p>
    <w:p w14:paraId="70C92030" w14:textId="6A105C21" w:rsidR="00180ACD" w:rsidRDefault="00180ACD" w:rsidP="00180A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Univariate/bivariate analysis</w:t>
      </w:r>
    </w:p>
    <w:p w14:paraId="10AB5940" w14:textId="29787C0A" w:rsidR="00180ACD" w:rsidRPr="00123C2F" w:rsidRDefault="00180ACD" w:rsidP="00180A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Multiple correspondence analysis</w:t>
      </w:r>
    </w:p>
    <w:p w14:paraId="5D9CC11B" w14:textId="0E3B4601" w:rsidR="00123C2F" w:rsidRPr="00F1126D" w:rsidRDefault="00123C2F" w:rsidP="00123C2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F1126D">
        <w:rPr>
          <w:b/>
          <w:bCs/>
          <w:lang w:val="en-GB"/>
        </w:rPr>
        <w:t>Results</w:t>
      </w:r>
    </w:p>
    <w:p w14:paraId="68F912E5" w14:textId="55F27A7E" w:rsidR="00180ACD" w:rsidRDefault="00180ACD" w:rsidP="00180ACD">
      <w:pPr>
        <w:pStyle w:val="ListParagraph"/>
        <w:numPr>
          <w:ilvl w:val="1"/>
          <w:numId w:val="1"/>
        </w:numPr>
        <w:rPr>
          <w:ins w:id="2" w:author="Jonathan Wilson" w:date="2022-08-31T14:04:00Z"/>
          <w:lang w:val="en-GB"/>
        </w:rPr>
      </w:pPr>
      <w:r>
        <w:rPr>
          <w:lang w:val="en-GB"/>
        </w:rPr>
        <w:t xml:space="preserve">Discuss in 2 sections; the presence/absence of data and what the present data </w:t>
      </w:r>
      <w:commentRangeStart w:id="3"/>
      <w:r>
        <w:rPr>
          <w:lang w:val="en-GB"/>
        </w:rPr>
        <w:t>shows</w:t>
      </w:r>
      <w:commentRangeEnd w:id="3"/>
      <w:r w:rsidR="0098196E">
        <w:rPr>
          <w:rStyle w:val="CommentReference"/>
        </w:rPr>
        <w:commentReference w:id="3"/>
      </w:r>
    </w:p>
    <w:p w14:paraId="63AE78E3" w14:textId="77777777" w:rsidR="004C27EC" w:rsidRPr="004C27EC" w:rsidRDefault="004C27EC" w:rsidP="004C27EC">
      <w:pPr>
        <w:pStyle w:val="ListParagraph"/>
        <w:numPr>
          <w:ilvl w:val="1"/>
          <w:numId w:val="1"/>
        </w:numPr>
        <w:rPr>
          <w:ins w:id="4" w:author="Jonathan Wilson" w:date="2022-08-31T14:04:00Z"/>
          <w:lang w:val="en-GB"/>
          <w:rPrChange w:id="5" w:author="Jonathan Wilson" w:date="2022-08-31T14:04:00Z">
            <w:rPr>
              <w:ins w:id="6" w:author="Jonathan Wilson" w:date="2022-08-31T14:04:00Z"/>
              <w:highlight w:val="magenta"/>
              <w:lang w:val="en-GB"/>
            </w:rPr>
          </w:rPrChange>
        </w:rPr>
      </w:pPr>
      <w:ins w:id="7" w:author="Jonathan Wilson" w:date="2022-08-31T14:04:00Z">
        <w:r w:rsidRPr="004C27EC">
          <w:rPr>
            <w:lang w:val="en-GB"/>
            <w:rPrChange w:id="8" w:author="Jonathan Wilson" w:date="2022-08-31T14:04:00Z">
              <w:rPr>
                <w:highlight w:val="magenta"/>
                <w:lang w:val="en-GB"/>
              </w:rPr>
            </w:rPrChange>
          </w:rPr>
          <w:t>1.univariate presentation of data</w:t>
        </w:r>
      </w:ins>
    </w:p>
    <w:p w14:paraId="3760989F" w14:textId="77777777" w:rsidR="004C27EC" w:rsidRPr="004C27EC" w:rsidRDefault="004C27EC" w:rsidP="004C27EC">
      <w:pPr>
        <w:pStyle w:val="ListParagraph"/>
        <w:numPr>
          <w:ilvl w:val="1"/>
          <w:numId w:val="1"/>
        </w:numPr>
        <w:rPr>
          <w:ins w:id="9" w:author="Jonathan Wilson" w:date="2022-08-31T14:04:00Z"/>
          <w:lang w:val="en-GB"/>
          <w:rPrChange w:id="10" w:author="Jonathan Wilson" w:date="2022-08-31T14:04:00Z">
            <w:rPr>
              <w:ins w:id="11" w:author="Jonathan Wilson" w:date="2022-08-31T14:04:00Z"/>
              <w:highlight w:val="magenta"/>
              <w:lang w:val="en-GB"/>
            </w:rPr>
          </w:rPrChange>
        </w:rPr>
      </w:pPr>
      <w:ins w:id="12" w:author="Jonathan Wilson" w:date="2022-08-31T14:04:00Z">
        <w:r w:rsidRPr="004C27EC">
          <w:rPr>
            <w:lang w:val="en-GB"/>
            <w:rPrChange w:id="13" w:author="Jonathan Wilson" w:date="2022-08-31T14:04:00Z">
              <w:rPr>
                <w:highlight w:val="magenta"/>
                <w:lang w:val="en-GB"/>
              </w:rPr>
            </w:rPrChange>
          </w:rPr>
          <w:t>2.bivaraiet presentation of categorical data, mosaic plots of; host order vs pathological factors</w:t>
        </w:r>
      </w:ins>
    </w:p>
    <w:p w14:paraId="0FCBE4C8" w14:textId="3FC42DC7" w:rsidR="004C27EC" w:rsidRPr="004C27EC" w:rsidRDefault="004C27EC" w:rsidP="004C27EC">
      <w:pPr>
        <w:pStyle w:val="ListParagraph"/>
        <w:numPr>
          <w:ilvl w:val="1"/>
          <w:numId w:val="1"/>
        </w:numPr>
        <w:rPr>
          <w:ins w:id="14" w:author="Jonathan Wilson" w:date="2022-08-31T14:04:00Z"/>
          <w:lang w:val="en-GB"/>
          <w:rPrChange w:id="15" w:author="Jonathan Wilson" w:date="2022-08-31T14:04:00Z">
            <w:rPr>
              <w:ins w:id="16" w:author="Jonathan Wilson" w:date="2022-08-31T14:04:00Z"/>
              <w:highlight w:val="magenta"/>
              <w:lang w:val="en-GB"/>
            </w:rPr>
          </w:rPrChange>
        </w:rPr>
      </w:pPr>
      <w:ins w:id="17" w:author="Jonathan Wilson" w:date="2022-08-31T14:04:00Z">
        <w:r w:rsidRPr="004C27EC">
          <w:rPr>
            <w:lang w:val="en-GB"/>
            <w:rPrChange w:id="18" w:author="Jonathan Wilson" w:date="2022-08-31T14:04:00Z">
              <w:rPr>
                <w:highlight w:val="magenta"/>
                <w:lang w:val="en-GB"/>
              </w:rPr>
            </w:rPrChange>
          </w:rPr>
          <w:t xml:space="preserve">3.multiple correspondence analysis </w:t>
        </w:r>
      </w:ins>
    </w:p>
    <w:p w14:paraId="52522909" w14:textId="77777777" w:rsidR="004C27EC" w:rsidRDefault="004C27EC" w:rsidP="00180ACD">
      <w:pPr>
        <w:pStyle w:val="ListParagraph"/>
        <w:numPr>
          <w:ilvl w:val="1"/>
          <w:numId w:val="1"/>
        </w:numPr>
        <w:rPr>
          <w:lang w:val="en-GB"/>
        </w:rPr>
      </w:pPr>
    </w:p>
    <w:p w14:paraId="5031A454" w14:textId="1AD654ED" w:rsidR="00123C2F" w:rsidRPr="00F1126D" w:rsidRDefault="00123C2F" w:rsidP="00123C2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F1126D">
        <w:rPr>
          <w:b/>
          <w:bCs/>
          <w:lang w:val="en-GB"/>
        </w:rPr>
        <w:t>Discussion</w:t>
      </w:r>
      <w:r w:rsidR="0098196E">
        <w:rPr>
          <w:b/>
          <w:bCs/>
          <w:lang w:val="en-GB"/>
        </w:rPr>
        <w:t xml:space="preserve"> </w:t>
      </w:r>
    </w:p>
    <w:p w14:paraId="578C7D72" w14:textId="2544570D" w:rsidR="00180ACD" w:rsidRDefault="00180ACD" w:rsidP="00180A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Discuss results and relevance to field,</w:t>
      </w:r>
    </w:p>
    <w:p w14:paraId="49CC5C9F" w14:textId="24E6DE52" w:rsidR="00180ACD" w:rsidRDefault="00180ACD" w:rsidP="00180A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Particular discuss the significance of absent data and its potential </w:t>
      </w:r>
      <w:r w:rsidR="00871D8D">
        <w:rPr>
          <w:lang w:val="en-GB"/>
        </w:rPr>
        <w:t>importance</w:t>
      </w:r>
    </w:p>
    <w:p w14:paraId="45389D3B" w14:textId="39A06E4F" w:rsidR="00180ACD" w:rsidRDefault="00180ACD" w:rsidP="00180A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Discuss inclusion of </w:t>
      </w:r>
      <w:r w:rsidR="00871D8D">
        <w:rPr>
          <w:lang w:val="en-GB"/>
        </w:rPr>
        <w:t>pathogenesis in prediction models</w:t>
      </w:r>
    </w:p>
    <w:p w14:paraId="5719FD55" w14:textId="301D1B17" w:rsidR="00871D8D" w:rsidRPr="00123C2F" w:rsidRDefault="00871D8D" w:rsidP="00180A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LIMITATIONS: no background, bias towards virus/host interactions of human and/or economic importance, lack of pathogenesis data</w:t>
      </w:r>
    </w:p>
    <w:p w14:paraId="3BC3656B" w14:textId="47D22DAE" w:rsidR="00123C2F" w:rsidRPr="00F1126D" w:rsidRDefault="00123C2F" w:rsidP="00123C2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F1126D">
        <w:rPr>
          <w:b/>
          <w:bCs/>
          <w:lang w:val="en-GB"/>
        </w:rPr>
        <w:t>conclusion</w:t>
      </w:r>
      <w:r w:rsidR="00871D8D" w:rsidRPr="00F1126D">
        <w:rPr>
          <w:b/>
          <w:bCs/>
          <w:lang w:val="en-GB"/>
        </w:rPr>
        <w:t>s</w:t>
      </w:r>
    </w:p>
    <w:sectPr w:rsidR="00123C2F" w:rsidRPr="00F11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ole LYNN Gottdenker" w:date="2022-08-26T16:11:00Z" w:initials="NLG">
    <w:p w14:paraId="7607DEC6" w14:textId="77777777" w:rsidR="002F09A5" w:rsidRDefault="002F09A5" w:rsidP="008B3EA8">
      <w:pPr>
        <w:pStyle w:val="CommentText"/>
      </w:pPr>
      <w:r>
        <w:rPr>
          <w:rStyle w:val="CommentReference"/>
        </w:rPr>
        <w:annotationRef/>
      </w:r>
      <w:hyperlink r:id="rId1" w:history="1">
        <w:r w:rsidRPr="008B3EA8">
          <w:rPr>
            <w:rStyle w:val="Hyperlink"/>
          </w:rPr>
          <w:t>https://dynamicecology.wordpress.com/2016/02/24/the-5-pivotal-paragraphs-in-a-paper/</w:t>
        </w:r>
      </w:hyperlink>
    </w:p>
  </w:comment>
  <w:comment w:id="1" w:author="Nicole LYNN Gottdenker" w:date="2022-08-26T16:12:00Z" w:initials="NLG">
    <w:p w14:paraId="2441A7F4" w14:textId="77777777" w:rsidR="002F09A5" w:rsidRDefault="002F09A5" w:rsidP="00D17BA7">
      <w:pPr>
        <w:pStyle w:val="CommentText"/>
      </w:pPr>
      <w:r>
        <w:rPr>
          <w:rStyle w:val="CommentReference"/>
        </w:rPr>
        <w:annotationRef/>
      </w:r>
      <w:r>
        <w:t>Make like those typical flow chart things with search terams and then show how many you actually used vs 'hits'</w:t>
      </w:r>
    </w:p>
  </w:comment>
  <w:comment w:id="3" w:author="Nicole LYNN Gottdenker" w:date="2022-08-26T16:27:00Z" w:initials="NLG">
    <w:p w14:paraId="5988C061" w14:textId="77777777" w:rsidR="0098196E" w:rsidRDefault="0098196E" w:rsidP="0003621F">
      <w:pPr>
        <w:pStyle w:val="CommentText"/>
      </w:pPr>
      <w:r>
        <w:rPr>
          <w:rStyle w:val="CommentReference"/>
        </w:rPr>
        <w:annotationRef/>
      </w:r>
      <w:r>
        <w:t>IT's hard to comment on without seeing the list of what you are analyzing and comparing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07DEC6" w15:done="0"/>
  <w15:commentEx w15:paraId="2441A7F4" w15:done="0"/>
  <w15:commentEx w15:paraId="5988C0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36F2D" w16cex:dateUtc="2022-08-26T20:11:00Z"/>
  <w16cex:commentExtensible w16cex:durableId="26B36F74" w16cex:dateUtc="2022-08-26T20:12:00Z"/>
  <w16cex:commentExtensible w16cex:durableId="26B372DE" w16cex:dateUtc="2022-08-26T2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07DEC6" w16cid:durableId="26B36F2D"/>
  <w16cid:commentId w16cid:paraId="2441A7F4" w16cid:durableId="26B36F74"/>
  <w16cid:commentId w16cid:paraId="5988C061" w16cid:durableId="26B372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66ED"/>
    <w:multiLevelType w:val="hybridMultilevel"/>
    <w:tmpl w:val="6698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02833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ole LYNN Gottdenker">
    <w15:presenceInfo w15:providerId="None" w15:userId="Nicole LYNN Gottdenker"/>
  </w15:person>
  <w15:person w15:author="Jonathan Wilson">
    <w15:presenceInfo w15:providerId="Windows Live" w15:userId="5c0a291a84f984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2F"/>
    <w:rsid w:val="00123C2F"/>
    <w:rsid w:val="00180ACD"/>
    <w:rsid w:val="002C0B1B"/>
    <w:rsid w:val="002F09A5"/>
    <w:rsid w:val="004C27EC"/>
    <w:rsid w:val="00616520"/>
    <w:rsid w:val="00871D8D"/>
    <w:rsid w:val="0098196E"/>
    <w:rsid w:val="00F1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D999"/>
  <w15:chartTrackingRefBased/>
  <w15:docId w15:val="{80C998E7-701E-4E9F-9E16-4B2DB803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09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09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09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9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9A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9A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C27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ynamicecology.wordpress.com/2016/02/24/the-5-pivotal-paragraphs-in-a-paper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Wilson</dc:creator>
  <cp:keywords/>
  <dc:description/>
  <cp:lastModifiedBy>Jonathan Wilson</cp:lastModifiedBy>
  <cp:revision>3</cp:revision>
  <dcterms:created xsi:type="dcterms:W3CDTF">2022-08-31T18:03:00Z</dcterms:created>
  <dcterms:modified xsi:type="dcterms:W3CDTF">2022-08-31T18:05:00Z</dcterms:modified>
</cp:coreProperties>
</file>